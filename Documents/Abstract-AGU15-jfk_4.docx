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8B0E3" w14:textId="1D1D2EDF" w:rsidR="006047D9" w:rsidRDefault="00D47CFB">
      <w:pPr>
        <w:rPr>
          <w:ins w:id="0" w:author="Francis Turney" w:date="2015-08-12T18:45:00Z"/>
        </w:rPr>
      </w:pPr>
      <w:r>
        <w:tab/>
        <w:t xml:space="preserve">Initiation of </w:t>
      </w:r>
      <w:r w:rsidR="00737DA6">
        <w:t>a</w:t>
      </w:r>
      <w:r>
        <w:t>eolian sediment transport</w:t>
      </w:r>
      <w:r w:rsidR="00A935DE">
        <w:t xml:space="preserve"> is</w:t>
      </w:r>
      <w:r w:rsidR="0078197F">
        <w:t xml:space="preserve"> key </w:t>
      </w:r>
      <w:ins w:id="1" w:author="Jasper F. Kok" w:date="2015-08-03T13:04:00Z">
        <w:r w:rsidR="00FB7E18">
          <w:t xml:space="preserve">to </w:t>
        </w:r>
      </w:ins>
      <w:r w:rsidR="0078197F">
        <w:t xml:space="preserve">understanding </w:t>
      </w:r>
      <w:r w:rsidR="00A935DE">
        <w:t xml:space="preserve">the </w:t>
      </w:r>
      <w:r w:rsidR="0078197F">
        <w:t>formation of dunes, emission</w:t>
      </w:r>
      <w:r w:rsidR="00A935DE">
        <w:t xml:space="preserve"> of dust into the atmosphere</w:t>
      </w:r>
      <w:r w:rsidR="0078197F">
        <w:t xml:space="preserve">, and landscape erosion. </w:t>
      </w:r>
      <w:r w:rsidR="00163161">
        <w:t xml:space="preserve">Previous </w:t>
      </w:r>
      <w:r w:rsidR="00F00F1C">
        <w:t>models</w:t>
      </w:r>
      <w:r w:rsidR="00B6212C">
        <w:t xml:space="preserve"> </w:t>
      </w:r>
      <w:r w:rsidR="00BA3287">
        <w:t xml:space="preserve">of the threshold </w:t>
      </w:r>
      <w:ins w:id="2" w:author="Jasper F. Kok" w:date="2015-08-03T13:23:00Z">
        <w:r w:rsidR="00FB7E18">
          <w:t xml:space="preserve">wind speed required for </w:t>
        </w:r>
      </w:ins>
      <w:r w:rsidR="00DB522A">
        <w:t xml:space="preserve">saltation </w:t>
      </w:r>
      <w:ins w:id="3" w:author="Jasper F. Kok" w:date="2015-08-03T13:23:00Z">
        <w:r w:rsidR="00FB7E18">
          <w:t xml:space="preserve">initiation </w:t>
        </w:r>
      </w:ins>
      <w:r w:rsidR="00B6212C">
        <w:t xml:space="preserve">have </w:t>
      </w:r>
      <w:r w:rsidR="00F00F1C">
        <w:t xml:space="preserve">assumed </w:t>
      </w:r>
      <w:ins w:id="4" w:author="Jasper F. Kok" w:date="2015-08-03T13:23:00Z">
        <w:r w:rsidR="009901E2">
          <w:t xml:space="preserve">that </w:t>
        </w:r>
      </w:ins>
      <w:r w:rsidR="00B6212C">
        <w:t xml:space="preserve">the </w:t>
      </w:r>
      <w:r w:rsidR="00F00F1C">
        <w:t>particle bed is</w:t>
      </w:r>
      <w:r w:rsidR="00BA3287">
        <w:t xml:space="preserve"> </w:t>
      </w:r>
      <w:r w:rsidR="00163161">
        <w:t>monodisperse</w:t>
      </w:r>
      <w:ins w:id="5" w:author="Jasper F. Kok" w:date="2015-08-03T13:23:00Z">
        <w:r w:rsidR="009901E2">
          <w:t xml:space="preserve"> and </w:t>
        </w:r>
      </w:ins>
      <w:r w:rsidR="00163161">
        <w:t xml:space="preserve">homogeneous in </w:t>
      </w:r>
      <w:r w:rsidR="00BA3287">
        <w:t>arrangeme</w:t>
      </w:r>
      <w:r w:rsidR="00DB522A">
        <w:t xml:space="preserve">nt, </w:t>
      </w:r>
      <w:ins w:id="6" w:author="Jasper F. Kok" w:date="2015-08-03T13:24:00Z">
        <w:r w:rsidR="009901E2">
          <w:t xml:space="preserve">thereby </w:t>
        </w:r>
      </w:ins>
      <w:r w:rsidR="00DB522A">
        <w:t xml:space="preserve">ignoring </w:t>
      </w:r>
      <w:ins w:id="7" w:author="Jasper F. Kok" w:date="2015-08-03T13:08:00Z">
        <w:r w:rsidR="00FB7E18">
          <w:t xml:space="preserve">what is in reality a </w:t>
        </w:r>
      </w:ins>
      <w:r w:rsidR="00CB2DF8">
        <w:t xml:space="preserve">distribution of </w:t>
      </w:r>
      <w:r w:rsidR="00DB522A">
        <w:t xml:space="preserve">particle </w:t>
      </w:r>
      <w:ins w:id="8" w:author="Jasper F. Kok" w:date="2015-08-03T13:06:00Z">
        <w:r w:rsidR="00FB7E18">
          <w:t xml:space="preserve">lifting </w:t>
        </w:r>
      </w:ins>
      <w:r w:rsidR="00DB522A">
        <w:t>thresholds</w:t>
      </w:r>
      <w:ins w:id="9" w:author="Jasper F. Kok" w:date="2015-08-03T13:08:00Z">
        <w:r w:rsidR="00FB7E18">
          <w:t>,</w:t>
        </w:r>
      </w:ins>
      <w:r w:rsidR="00DB522A">
        <w:t xml:space="preserve"> influenced by</w:t>
      </w:r>
      <w:r w:rsidR="00645902">
        <w:t xml:space="preserve"> </w:t>
      </w:r>
      <w:ins w:id="10" w:author="Jasper F. Kok" w:date="2015-08-03T13:24:00Z">
        <w:r w:rsidR="009901E2">
          <w:t xml:space="preserve">variability in </w:t>
        </w:r>
      </w:ins>
      <w:ins w:id="11" w:author="Jasper F. Kok" w:date="2015-08-03T13:05:00Z">
        <w:r w:rsidR="00FB7E18">
          <w:t xml:space="preserve">soil particle sizes and </w:t>
        </w:r>
      </w:ins>
      <w:r w:rsidR="007F54F3">
        <w:t xml:space="preserve">bed </w:t>
      </w:r>
      <w:r w:rsidR="00016E62">
        <w:t>geometr</w:t>
      </w:r>
      <w:ins w:id="12" w:author="Jasper F. Kok" w:date="2015-08-03T13:24:00Z">
        <w:r w:rsidR="009901E2">
          <w:t>y</w:t>
        </w:r>
      </w:ins>
      <w:r w:rsidR="00DB522A">
        <w:t xml:space="preserve">. </w:t>
      </w:r>
      <w:ins w:id="13" w:author="Jasper F. Kok" w:date="2015-08-03T13:24:00Z">
        <w:r w:rsidR="009901E2">
          <w:t>To help overcome this problem, w</w:t>
        </w:r>
      </w:ins>
      <w:ins w:id="14" w:author="Jasper F. Kok" w:date="2015-08-03T13:06:00Z">
        <w:r w:rsidR="00FB7E18">
          <w:t>e present a</w:t>
        </w:r>
      </w:ins>
      <w:r w:rsidR="00BA3287">
        <w:t xml:space="preserve"> </w:t>
      </w:r>
      <w:ins w:id="15" w:author="Jasper F. Kok" w:date="2015-08-03T13:09:00Z">
        <w:r w:rsidR="00FB7E18">
          <w:t xml:space="preserve">numerical </w:t>
        </w:r>
      </w:ins>
      <w:r w:rsidR="007B6468">
        <w:t>model</w:t>
      </w:r>
      <w:r w:rsidR="00645902">
        <w:t xml:space="preserve"> </w:t>
      </w:r>
      <w:ins w:id="16" w:author="Jasper F. Kok" w:date="2015-08-03T13:24:00Z">
        <w:r w:rsidR="009901E2">
          <w:t>that</w:t>
        </w:r>
      </w:ins>
      <w:ins w:id="17" w:author="Jasper F. Kok" w:date="2015-08-03T13:10:00Z">
        <w:r w:rsidR="00FB7E18">
          <w:t xml:space="preserve"> determine</w:t>
        </w:r>
      </w:ins>
      <w:ins w:id="18" w:author="Jasper F. Kok" w:date="2015-08-03T13:24:00Z">
        <w:r w:rsidR="009901E2">
          <w:t>s</w:t>
        </w:r>
      </w:ins>
      <w:r w:rsidR="00645902">
        <w:t xml:space="preserve"> </w:t>
      </w:r>
      <w:r w:rsidR="00852E73">
        <w:t>the</w:t>
      </w:r>
      <w:r w:rsidR="00EA0371">
        <w:t xml:space="preserve"> </w:t>
      </w:r>
      <w:r w:rsidR="003A097A">
        <w:t xml:space="preserve">distribution of </w:t>
      </w:r>
      <w:ins w:id="19" w:author="Jasper F. Kok" w:date="2015-08-03T13:07:00Z">
        <w:r w:rsidR="00FB7E18">
          <w:t xml:space="preserve">threshold wind speeds required for </w:t>
        </w:r>
      </w:ins>
      <w:r w:rsidR="006C58DD">
        <w:t xml:space="preserve">particle </w:t>
      </w:r>
      <w:ins w:id="20" w:author="Jasper F. Kok" w:date="2015-08-03T13:07:00Z">
        <w:r w:rsidR="00FB7E18">
          <w:t>lifting</w:t>
        </w:r>
      </w:ins>
      <w:r w:rsidR="007C7CA2">
        <w:t xml:space="preserve"> </w:t>
      </w:r>
      <w:r w:rsidR="00016E62">
        <w:t xml:space="preserve">for </w:t>
      </w:r>
      <w:ins w:id="21" w:author="Jasper F. Kok" w:date="2015-08-03T13:11:00Z">
        <w:r w:rsidR="00FB7E18">
          <w:t>a given</w:t>
        </w:r>
      </w:ins>
      <w:ins w:id="22" w:author="Jasper F. Kok" w:date="2015-08-03T13:10:00Z">
        <w:r w:rsidR="00FB7E18">
          <w:t xml:space="preserve"> soil</w:t>
        </w:r>
      </w:ins>
      <w:r w:rsidR="00016E62">
        <w:t xml:space="preserve"> size distribution. </w:t>
      </w:r>
      <w:r w:rsidR="00EA0371">
        <w:t xml:space="preserve">The model results </w:t>
      </w:r>
      <w:ins w:id="23" w:author="Jasper F. Kok" w:date="2015-08-03T13:28:00Z">
        <w:r w:rsidR="00966DEB">
          <w:t xml:space="preserve">are evaluated against </w:t>
        </w:r>
        <w:r w:rsidR="00966DEB" w:rsidRPr="00966DEB">
          <w:t xml:space="preserve">high frequency wind speed and saltation data </w:t>
        </w:r>
        <w:r w:rsidR="00966DEB">
          <w:t>from a recent field campaign</w:t>
        </w:r>
      </w:ins>
      <w:ins w:id="24" w:author="Jasper F. Kok" w:date="2015-08-03T13:30:00Z">
        <w:r w:rsidR="00ED3419">
          <w:t xml:space="preserve"> in </w:t>
        </w:r>
        <w:proofErr w:type="spellStart"/>
        <w:r w:rsidR="00ED3419">
          <w:t>Oceano</w:t>
        </w:r>
        <w:proofErr w:type="spellEnd"/>
        <w:r w:rsidR="00ED3419">
          <w:t xml:space="preserve"> Dunes in Southern California</w:t>
        </w:r>
      </w:ins>
      <w:ins w:id="25" w:author="Jasper F. Kok" w:date="2015-08-03T13:28:00Z">
        <w:r w:rsidR="00966DEB">
          <w:t xml:space="preserve">. The results </w:t>
        </w:r>
      </w:ins>
      <w:r w:rsidR="00EA0371">
        <w:t xml:space="preserve">give us insight into the </w:t>
      </w:r>
      <w:r w:rsidR="00915CA1">
        <w:t xml:space="preserve">range of </w:t>
      </w:r>
      <w:ins w:id="26" w:author="Jasper F. Kok" w:date="2015-08-03T13:24:00Z">
        <w:r w:rsidR="009901E2">
          <w:t xml:space="preserve">lifting </w:t>
        </w:r>
      </w:ins>
      <w:r w:rsidR="00915CA1">
        <w:t xml:space="preserve">thresholds present during </w:t>
      </w:r>
      <w:r w:rsidR="00EA0371">
        <w:t xml:space="preserve">incipient sediment transport and the simplifications that are often </w:t>
      </w:r>
      <w:r w:rsidR="006C58DD">
        <w:t>made to characterize the process</w:t>
      </w:r>
      <w:r w:rsidR="00EA0371">
        <w:t>.</w:t>
      </w:r>
      <w:r w:rsidR="00915CA1">
        <w:t xml:space="preserve"> </w:t>
      </w:r>
      <w:r w:rsidR="006047D9">
        <w:t>In addition</w:t>
      </w:r>
      <w:ins w:id="27" w:author="Jasper F. Kok" w:date="2015-08-03T13:12:00Z">
        <w:r w:rsidR="00FB7E18">
          <w:t>,</w:t>
        </w:r>
      </w:ins>
      <w:r w:rsidR="006047D9">
        <w:t xml:space="preserve"> this</w:t>
      </w:r>
      <w:r w:rsidR="006C58DD">
        <w:t xml:space="preserve"> study </w:t>
      </w:r>
      <w:ins w:id="28" w:author="Jasper F. Kok" w:date="2015-08-03T13:12:00Z">
        <w:r w:rsidR="00FB7E18">
          <w:t xml:space="preserve">provides </w:t>
        </w:r>
      </w:ins>
      <w:r w:rsidR="006C58DD">
        <w:t xml:space="preserve">a framework for </w:t>
      </w:r>
      <w:ins w:id="29" w:author="Jasper F. Kok" w:date="2015-08-03T13:16:00Z">
        <w:r w:rsidR="00FB7E18">
          <w:t xml:space="preserve">moving beyond the ‘fluid threshold’ paradigm, </w:t>
        </w:r>
      </w:ins>
      <w:ins w:id="30" w:author="Jasper F. Kok" w:date="2015-08-03T13:17:00Z">
        <w:r w:rsidR="00FB7E18">
          <w:t xml:space="preserve">which is known to be inaccurate, especially for </w:t>
        </w:r>
      </w:ins>
      <w:ins w:id="31" w:author="Jasper F. Kok" w:date="2015-08-03T13:13:00Z">
        <w:r w:rsidR="00FB7E18">
          <w:t>near-threshold conditions</w:t>
        </w:r>
      </w:ins>
      <w:ins w:id="32" w:author="Jasper F. Kok" w:date="2015-08-03T13:17:00Z">
        <w:r w:rsidR="00FB7E18">
          <w:t>.</w:t>
        </w:r>
      </w:ins>
    </w:p>
    <w:p w14:paraId="639558C2" w14:textId="77777777" w:rsidR="00825F38" w:rsidRDefault="00825F38">
      <w:pPr>
        <w:rPr>
          <w:ins w:id="33" w:author="Francis Turney" w:date="2015-08-12T18:45:00Z"/>
        </w:rPr>
      </w:pPr>
    </w:p>
    <w:p w14:paraId="737AE613" w14:textId="77777777" w:rsidR="00825F38" w:rsidRDefault="00825F38">
      <w:bookmarkStart w:id="34" w:name="_GoBack"/>
      <w:bookmarkEnd w:id="34"/>
    </w:p>
    <w:p w14:paraId="63D6E621" w14:textId="77777777" w:rsidR="006047D9" w:rsidRDefault="006047D9"/>
    <w:p w14:paraId="46476EF5" w14:textId="77777777" w:rsidR="006047D9" w:rsidRDefault="006047D9"/>
    <w:p w14:paraId="3D788738" w14:textId="77777777" w:rsidR="006047D9" w:rsidRDefault="006047D9"/>
    <w:p w14:paraId="53E83D7E" w14:textId="77777777" w:rsidR="006047D9" w:rsidRDefault="006047D9"/>
    <w:p w14:paraId="0F8BF5ED" w14:textId="77777777" w:rsidR="006047D9" w:rsidRDefault="006047D9"/>
    <w:p w14:paraId="07662ED6" w14:textId="77777777" w:rsidR="006047D9" w:rsidRDefault="006047D9"/>
    <w:p w14:paraId="761F81E2" w14:textId="77777777" w:rsidR="006047D9" w:rsidRDefault="006047D9"/>
    <w:p w14:paraId="31C6B982" w14:textId="77777777" w:rsidR="006047D9" w:rsidRDefault="006047D9"/>
    <w:p w14:paraId="2FC77430" w14:textId="77777777" w:rsidR="006047D9" w:rsidRDefault="006047D9"/>
    <w:p w14:paraId="11C1259D" w14:textId="77777777" w:rsidR="006047D9" w:rsidRDefault="006047D9"/>
    <w:p w14:paraId="39CCB926" w14:textId="77777777" w:rsidR="006047D9" w:rsidRDefault="006047D9"/>
    <w:p w14:paraId="7DE7BAB9" w14:textId="77777777" w:rsidR="006047D9" w:rsidRDefault="006047D9"/>
    <w:p w14:paraId="3DF335D5" w14:textId="77777777" w:rsidR="006047D9" w:rsidRDefault="006047D9"/>
    <w:p w14:paraId="3664F223" w14:textId="77777777" w:rsidR="006047D9" w:rsidRDefault="006047D9"/>
    <w:p w14:paraId="59AA06AC" w14:textId="77777777" w:rsidR="006047D9" w:rsidRDefault="006047D9"/>
    <w:p w14:paraId="6ACEEC24" w14:textId="77777777" w:rsidR="006047D9" w:rsidRDefault="006047D9"/>
    <w:p w14:paraId="1F46245B" w14:textId="77777777" w:rsidR="006047D9" w:rsidRDefault="006047D9"/>
    <w:p w14:paraId="60ED7386" w14:textId="77777777" w:rsidR="006047D9" w:rsidRDefault="006047D9"/>
    <w:p w14:paraId="185DB9B3" w14:textId="6E12ED96" w:rsidR="00E2302A" w:rsidRPr="00163161" w:rsidRDefault="00E2302A"/>
    <w:sectPr w:rsidR="00E2302A" w:rsidRPr="00163161" w:rsidSect="00773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C9B66D" w15:done="0"/>
  <w15:commentEx w15:paraId="0CB2F7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per F. Kok">
    <w15:presenceInfo w15:providerId="None" w15:userId="Jasper F. K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61"/>
    <w:rsid w:val="00003148"/>
    <w:rsid w:val="00016E62"/>
    <w:rsid w:val="00024E0A"/>
    <w:rsid w:val="00163161"/>
    <w:rsid w:val="00343C80"/>
    <w:rsid w:val="003A097A"/>
    <w:rsid w:val="00531267"/>
    <w:rsid w:val="005C0C1E"/>
    <w:rsid w:val="006047D9"/>
    <w:rsid w:val="00645902"/>
    <w:rsid w:val="00682131"/>
    <w:rsid w:val="006C58DD"/>
    <w:rsid w:val="00737DA6"/>
    <w:rsid w:val="00762976"/>
    <w:rsid w:val="00773E16"/>
    <w:rsid w:val="0078197F"/>
    <w:rsid w:val="007B6468"/>
    <w:rsid w:val="007C7CA2"/>
    <w:rsid w:val="007F54F3"/>
    <w:rsid w:val="00825F38"/>
    <w:rsid w:val="008379D0"/>
    <w:rsid w:val="00852E73"/>
    <w:rsid w:val="00864096"/>
    <w:rsid w:val="00915CA1"/>
    <w:rsid w:val="00966DEB"/>
    <w:rsid w:val="009901E2"/>
    <w:rsid w:val="00A11AFA"/>
    <w:rsid w:val="00A935DE"/>
    <w:rsid w:val="00AD6949"/>
    <w:rsid w:val="00AE144B"/>
    <w:rsid w:val="00B6212C"/>
    <w:rsid w:val="00BA3287"/>
    <w:rsid w:val="00C5205A"/>
    <w:rsid w:val="00C526E1"/>
    <w:rsid w:val="00C664FA"/>
    <w:rsid w:val="00CB2DF8"/>
    <w:rsid w:val="00CC6AE1"/>
    <w:rsid w:val="00CE1052"/>
    <w:rsid w:val="00D47CFB"/>
    <w:rsid w:val="00D56C22"/>
    <w:rsid w:val="00DA2B42"/>
    <w:rsid w:val="00DB522A"/>
    <w:rsid w:val="00E179B5"/>
    <w:rsid w:val="00E2302A"/>
    <w:rsid w:val="00E6353B"/>
    <w:rsid w:val="00EA0371"/>
    <w:rsid w:val="00ED3419"/>
    <w:rsid w:val="00EF0DB3"/>
    <w:rsid w:val="00F00F1C"/>
    <w:rsid w:val="00F03467"/>
    <w:rsid w:val="00FA2E4B"/>
    <w:rsid w:val="00FB7E18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DDEF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7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E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E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E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E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1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7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E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E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E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E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Turney</dc:creator>
  <cp:keywords/>
  <dc:description/>
  <cp:lastModifiedBy>Francis Turney</cp:lastModifiedBy>
  <cp:revision>3</cp:revision>
  <cp:lastPrinted>2015-08-03T20:17:00Z</cp:lastPrinted>
  <dcterms:created xsi:type="dcterms:W3CDTF">2015-08-04T21:43:00Z</dcterms:created>
  <dcterms:modified xsi:type="dcterms:W3CDTF">2015-08-13T06:27:00Z</dcterms:modified>
</cp:coreProperties>
</file>